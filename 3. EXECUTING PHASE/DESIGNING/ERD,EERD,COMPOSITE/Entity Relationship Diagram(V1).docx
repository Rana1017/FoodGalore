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565D49" w14:textId="05AE85F4" w:rsidR="003D2B94" w:rsidRPr="004B6866" w:rsidRDefault="004B6866" w:rsidP="004B6866">
      <w:pPr>
        <w:jc w:val="center"/>
        <w:rPr>
          <w:rFonts w:cstheme="minorHAnsi"/>
          <w:bCs/>
          <w:sz w:val="28"/>
          <w:szCs w:val="28"/>
        </w:rPr>
      </w:pPr>
      <w:r w:rsidRPr="004B6866">
        <w:rPr>
          <w:rFonts w:cstheme="minorHAnsi"/>
          <w:bCs/>
          <w:sz w:val="28"/>
          <w:szCs w:val="28"/>
        </w:rPr>
        <w:t>Entity Relationship Diagram</w:t>
      </w:r>
    </w:p>
    <w:p w14:paraId="13559A37" w14:textId="4C0A03EF" w:rsidR="004B6866" w:rsidRDefault="004B6866" w:rsidP="004B6866">
      <w:pPr>
        <w:jc w:val="center"/>
        <w:rPr>
          <w:rFonts w:cstheme="minorHAnsi"/>
          <w:sz w:val="28"/>
          <w:szCs w:val="28"/>
        </w:rPr>
      </w:pPr>
      <w:r w:rsidRPr="004B6866">
        <w:rPr>
          <w:rFonts w:cstheme="minorHAnsi"/>
          <w:sz w:val="28"/>
          <w:szCs w:val="28"/>
        </w:rPr>
        <w:t>ERD, EERD, Composite/</w:t>
      </w:r>
      <w:proofErr w:type="spellStart"/>
      <w:r w:rsidRPr="004B6866">
        <w:rPr>
          <w:rFonts w:cstheme="minorHAnsi"/>
          <w:sz w:val="28"/>
          <w:szCs w:val="28"/>
        </w:rPr>
        <w:t>Decomposite</w:t>
      </w:r>
      <w:proofErr w:type="spellEnd"/>
      <w:r w:rsidRPr="004B6866">
        <w:rPr>
          <w:rFonts w:cstheme="minorHAnsi"/>
          <w:sz w:val="28"/>
          <w:szCs w:val="28"/>
        </w:rPr>
        <w:t xml:space="preserve"> ERD</w:t>
      </w:r>
    </w:p>
    <w:p w14:paraId="13535601" w14:textId="64CE4EE5" w:rsidR="00CD4E4E" w:rsidRDefault="00CD4E4E" w:rsidP="004B6866">
      <w:pPr>
        <w:jc w:val="center"/>
        <w:rPr>
          <w:rFonts w:cstheme="minorHAnsi"/>
          <w:sz w:val="28"/>
          <w:szCs w:val="28"/>
        </w:rPr>
      </w:pPr>
      <w:r>
        <w:rPr>
          <w:rFonts w:cstheme="minorHAnsi"/>
          <w:sz w:val="28"/>
          <w:szCs w:val="28"/>
        </w:rPr>
        <w:t>Team Name: The Misfits</w:t>
      </w:r>
    </w:p>
    <w:p w14:paraId="08549D41" w14:textId="625F9C9B" w:rsidR="00BC03E3" w:rsidRDefault="00BC03E3" w:rsidP="004B6866">
      <w:pPr>
        <w:spacing w:before="240" w:after="200"/>
        <w:jc w:val="center"/>
        <w:rPr>
          <w:sz w:val="32"/>
          <w:szCs w:val="32"/>
        </w:rPr>
      </w:pPr>
    </w:p>
    <w:p w14:paraId="0771CE0D" w14:textId="7FD4856E" w:rsidR="004B6866" w:rsidRPr="004B6866" w:rsidRDefault="00BC03E3" w:rsidP="004B6866">
      <w:pPr>
        <w:spacing w:before="240" w:after="200"/>
        <w:jc w:val="center"/>
        <w:rPr>
          <w:sz w:val="32"/>
          <w:szCs w:val="3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 wp14:anchorId="1B282976" wp14:editId="170FCD51">
            <wp:simplePos x="0" y="0"/>
            <wp:positionH relativeFrom="margin">
              <wp:align>right</wp:align>
            </wp:positionH>
            <wp:positionV relativeFrom="paragraph">
              <wp:posOffset>326124</wp:posOffset>
            </wp:positionV>
            <wp:extent cx="5595620" cy="3467100"/>
            <wp:effectExtent l="0" t="0" r="5080" b="0"/>
            <wp:wrapSquare wrapText="bothSides"/>
            <wp:docPr id="28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95620" cy="3467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B6866" w:rsidRPr="004B6866">
        <w:rPr>
          <w:sz w:val="32"/>
          <w:szCs w:val="32"/>
        </w:rPr>
        <w:t>ERD</w:t>
      </w:r>
    </w:p>
    <w:p w14:paraId="425884CC" w14:textId="2A00E817" w:rsidR="004B6866" w:rsidRDefault="004B6866" w:rsidP="004B6866">
      <w:pPr>
        <w:jc w:val="center"/>
        <w:rPr>
          <w:rFonts w:cstheme="minorHAnsi"/>
          <w:sz w:val="28"/>
          <w:szCs w:val="28"/>
        </w:rPr>
      </w:pPr>
    </w:p>
    <w:p w14:paraId="3B833727" w14:textId="7EEB14E6" w:rsidR="004B6866" w:rsidRDefault="004B6866" w:rsidP="004B6866">
      <w:pPr>
        <w:spacing w:before="240" w:after="200"/>
        <w:jc w:val="center"/>
        <w:rPr>
          <w:bCs/>
          <w:sz w:val="28"/>
          <w:szCs w:val="28"/>
        </w:rPr>
      </w:pPr>
    </w:p>
    <w:p w14:paraId="598BDB68" w14:textId="74EBDC51" w:rsidR="004B6866" w:rsidRDefault="004B6866" w:rsidP="004B6866">
      <w:pPr>
        <w:spacing w:before="240" w:after="200"/>
        <w:jc w:val="center"/>
        <w:rPr>
          <w:bCs/>
          <w:sz w:val="28"/>
          <w:szCs w:val="28"/>
        </w:rPr>
      </w:pPr>
    </w:p>
    <w:p w14:paraId="2345765B" w14:textId="0F31C928" w:rsidR="004B6866" w:rsidRDefault="004B6866" w:rsidP="004B6866">
      <w:pPr>
        <w:spacing w:before="240" w:after="200"/>
        <w:jc w:val="center"/>
        <w:rPr>
          <w:bCs/>
          <w:sz w:val="28"/>
          <w:szCs w:val="28"/>
        </w:rPr>
      </w:pPr>
    </w:p>
    <w:p w14:paraId="62DE7DC1" w14:textId="4A280879" w:rsidR="004B6866" w:rsidRDefault="004B6866" w:rsidP="004B6866">
      <w:pPr>
        <w:spacing w:before="240" w:after="200"/>
        <w:jc w:val="center"/>
        <w:rPr>
          <w:bCs/>
          <w:sz w:val="28"/>
          <w:szCs w:val="28"/>
        </w:rPr>
      </w:pPr>
    </w:p>
    <w:p w14:paraId="566F0BF4" w14:textId="6F81958F" w:rsidR="004B6866" w:rsidRDefault="004B6866" w:rsidP="004B6866">
      <w:pPr>
        <w:spacing w:before="240" w:after="200"/>
        <w:jc w:val="center"/>
        <w:rPr>
          <w:bCs/>
          <w:sz w:val="28"/>
          <w:szCs w:val="28"/>
        </w:rPr>
      </w:pPr>
    </w:p>
    <w:p w14:paraId="5FEF3BEA" w14:textId="4D16BAF8" w:rsidR="004B6866" w:rsidRDefault="004B6866" w:rsidP="004B6866">
      <w:pPr>
        <w:spacing w:before="240" w:after="200"/>
        <w:jc w:val="center"/>
        <w:rPr>
          <w:bCs/>
          <w:sz w:val="28"/>
          <w:szCs w:val="28"/>
        </w:rPr>
      </w:pPr>
    </w:p>
    <w:p w14:paraId="0F9021AE" w14:textId="2492FA41" w:rsidR="004B6866" w:rsidRDefault="00BC03E3" w:rsidP="004B6866">
      <w:pPr>
        <w:spacing w:before="240" w:after="200"/>
        <w:jc w:val="center"/>
        <w:rPr>
          <w:bCs/>
          <w:sz w:val="28"/>
          <w:szCs w:val="28"/>
        </w:rPr>
      </w:pPr>
      <w:r>
        <w:rPr>
          <w:bCs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35975526" wp14:editId="2E3966FF">
                <wp:simplePos x="0" y="0"/>
                <wp:positionH relativeFrom="column">
                  <wp:posOffset>2126512</wp:posOffset>
                </wp:positionH>
                <wp:positionV relativeFrom="paragraph">
                  <wp:posOffset>294227</wp:posOffset>
                </wp:positionV>
                <wp:extent cx="2211572" cy="340241"/>
                <wp:effectExtent l="0" t="0" r="17780" b="22225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1572" cy="340241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FD98C42" id="Rectangle 1" o:spid="_x0000_s1026" style="position:absolute;margin-left:167.45pt;margin-top:23.15pt;width:174.15pt;height:26.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" fillcolor="white [3212]" strokecolor="white [3212]" strokeweight="1pt"/>
            </w:pict>
          </mc:Fallback>
        </mc:AlternateContent>
      </w:r>
    </w:p>
    <w:p w14:paraId="782B13FD" w14:textId="5207128F" w:rsidR="004B6866" w:rsidRDefault="004B6866" w:rsidP="004B6866">
      <w:pPr>
        <w:spacing w:before="240" w:after="200"/>
        <w:jc w:val="center"/>
        <w:rPr>
          <w:bCs/>
          <w:sz w:val="28"/>
          <w:szCs w:val="28"/>
        </w:rPr>
      </w:pPr>
    </w:p>
    <w:p w14:paraId="0A94B2EE" w14:textId="1AF48493" w:rsidR="00BC03E3" w:rsidRPr="004B6866" w:rsidRDefault="00BC03E3" w:rsidP="00BC03E3">
      <w:pPr>
        <w:spacing w:before="240" w:after="200"/>
        <w:jc w:val="center"/>
        <w:rPr>
          <w:ins w:id="0" w:author="Pratiksha Manandhar" w:date="2021-06-10T08:47:00Z"/>
          <w:bCs/>
          <w:sz w:val="28"/>
          <w:szCs w:val="28"/>
        </w:rPr>
      </w:pPr>
      <w:r>
        <w:rPr>
          <w:bCs/>
          <w:noProof/>
          <w:sz w:val="28"/>
          <w:szCs w:val="28"/>
        </w:rPr>
        <w:lastRenderedPageBreak/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EBF10" wp14:editId="7367F4E6">
                <wp:simplePos x="0" y="0"/>
                <wp:positionH relativeFrom="column">
                  <wp:posOffset>2477386</wp:posOffset>
                </wp:positionH>
                <wp:positionV relativeFrom="paragraph">
                  <wp:posOffset>3710763</wp:posOffset>
                </wp:positionV>
                <wp:extent cx="967563" cy="234359"/>
                <wp:effectExtent l="0" t="0" r="23495" b="13335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7563" cy="234359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0773D5" id="Rectangle 2" o:spid="_x0000_s1026" style="position:absolute;margin-left:195.05pt;margin-top:292.2pt;width:76.2pt;height:18.4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" fillcolor="white [3212]" strokecolor="white [3212]" strokeweight="1pt"/>
            </w:pict>
          </mc:Fallback>
        </mc:AlternateContent>
      </w:r>
      <w:r w:rsidR="004B6866" w:rsidRPr="004B6866">
        <w:rPr>
          <w:bCs/>
          <w:sz w:val="28"/>
          <w:szCs w:val="28"/>
        </w:rPr>
        <w:t>ERD</w:t>
      </w:r>
      <w:ins w:id="1" w:author="Pratiksha Manandhar" w:date="2021-06-10T08:47:00Z">
        <w:r>
          <w:rPr>
            <w:noProof/>
          </w:rPr>
          <w:drawing>
            <wp:anchor distT="0" distB="0" distL="114300" distR="114300" simplePos="0" relativeHeight="251665408" behindDoc="0" locked="0" layoutInCell="1" allowOverlap="1" wp14:anchorId="1071F491" wp14:editId="47B472F6">
              <wp:simplePos x="0" y="0"/>
              <wp:positionH relativeFrom="margin">
                <wp:posOffset>0</wp:posOffset>
              </wp:positionH>
              <wp:positionV relativeFrom="paragraph">
                <wp:posOffset>382270</wp:posOffset>
              </wp:positionV>
              <wp:extent cx="5943600" cy="3562597"/>
              <wp:effectExtent l="0" t="0" r="0" b="0"/>
              <wp:wrapSquare wrapText="bothSides"/>
              <wp:docPr id="27" name="image29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29.png"/>
                      <pic:cNvPicPr preferRelativeResize="0"/>
                    </pic:nvPicPr>
                    <pic:blipFill>
                      <a:blip r:embed="rId5">
                        <a:extLst>
                          <a:ext uri="{28A0092B-C50C-407E-A947-70E740481C1C}">
                            <a14:useLocalDpi xmlns:a14="http://schemas.microsoft.com/office/drawing/2010/main" val="0"/>
                          </a:ext>
                        </a:extLst>
                      </a:blip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43600" cy="3562597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anchor>
          </w:drawing>
        </w:r>
      </w:ins>
      <w:r>
        <w:rPr>
          <w:bCs/>
          <w:sz w:val="28"/>
          <w:szCs w:val="28"/>
        </w:rPr>
        <w:t>(COMPOSITE)</w:t>
      </w:r>
    </w:p>
    <w:p w14:paraId="30EBD46B" w14:textId="1BDAAC83" w:rsidR="004B6866" w:rsidRDefault="004B6866" w:rsidP="004B6866">
      <w:pPr>
        <w:jc w:val="center"/>
        <w:rPr>
          <w:bCs/>
          <w:sz w:val="28"/>
          <w:szCs w:val="28"/>
        </w:rPr>
      </w:pPr>
    </w:p>
    <w:p w14:paraId="6A9B56EE" w14:textId="4F4EFC05" w:rsidR="004B6866" w:rsidRDefault="004B6866" w:rsidP="004B6866">
      <w:pPr>
        <w:jc w:val="center"/>
        <w:rPr>
          <w:rFonts w:cstheme="minorHAnsi"/>
          <w:bCs/>
          <w:sz w:val="28"/>
          <w:szCs w:val="28"/>
        </w:rPr>
      </w:pPr>
    </w:p>
    <w:p w14:paraId="24271FD0" w14:textId="286F0613" w:rsidR="004B6866" w:rsidRDefault="004B6866" w:rsidP="004B6866">
      <w:pPr>
        <w:jc w:val="center"/>
        <w:rPr>
          <w:rFonts w:cstheme="minorHAnsi"/>
          <w:bCs/>
          <w:sz w:val="28"/>
          <w:szCs w:val="28"/>
        </w:rPr>
      </w:pPr>
    </w:p>
    <w:p w14:paraId="4648CED5" w14:textId="7233A99A" w:rsidR="004B6866" w:rsidRDefault="004B6866" w:rsidP="004B6866">
      <w:pPr>
        <w:jc w:val="center"/>
        <w:rPr>
          <w:rFonts w:cstheme="minorHAnsi"/>
          <w:bCs/>
          <w:sz w:val="28"/>
          <w:szCs w:val="28"/>
        </w:rPr>
      </w:pPr>
    </w:p>
    <w:p w14:paraId="42FE6C2F" w14:textId="35892F00" w:rsidR="004B6866" w:rsidRDefault="004B6866" w:rsidP="004B6866">
      <w:pPr>
        <w:jc w:val="center"/>
        <w:rPr>
          <w:rFonts w:cstheme="minorHAnsi"/>
          <w:bCs/>
          <w:sz w:val="28"/>
          <w:szCs w:val="28"/>
        </w:rPr>
      </w:pPr>
    </w:p>
    <w:p w14:paraId="6ADCEA5D" w14:textId="3817EA0C" w:rsidR="004B6866" w:rsidRDefault="004B6866" w:rsidP="004B6866">
      <w:pPr>
        <w:jc w:val="center"/>
        <w:rPr>
          <w:rFonts w:cstheme="minorHAnsi"/>
          <w:bCs/>
          <w:sz w:val="28"/>
          <w:szCs w:val="28"/>
        </w:rPr>
      </w:pPr>
    </w:p>
    <w:p w14:paraId="087A965F" w14:textId="61E75CFA" w:rsidR="004B6866" w:rsidRDefault="004B6866" w:rsidP="004B6866">
      <w:pPr>
        <w:jc w:val="center"/>
        <w:rPr>
          <w:rFonts w:cstheme="minorHAnsi"/>
          <w:bCs/>
          <w:sz w:val="28"/>
          <w:szCs w:val="28"/>
        </w:rPr>
      </w:pPr>
    </w:p>
    <w:p w14:paraId="03E6D1F1" w14:textId="4910CC56" w:rsidR="004B6866" w:rsidRDefault="004B6866" w:rsidP="004B6866">
      <w:pPr>
        <w:jc w:val="center"/>
        <w:rPr>
          <w:rFonts w:cstheme="minorHAnsi"/>
          <w:bCs/>
          <w:sz w:val="28"/>
          <w:szCs w:val="28"/>
        </w:rPr>
      </w:pPr>
    </w:p>
    <w:p w14:paraId="247BEB84" w14:textId="4106EC7D" w:rsidR="004B6866" w:rsidRDefault="004B6866" w:rsidP="004B6866">
      <w:pPr>
        <w:jc w:val="center"/>
        <w:rPr>
          <w:rFonts w:cstheme="minorHAnsi"/>
          <w:bCs/>
          <w:sz w:val="28"/>
          <w:szCs w:val="28"/>
        </w:rPr>
      </w:pPr>
    </w:p>
    <w:p w14:paraId="41AB4077" w14:textId="61D4F2E4" w:rsidR="004B6866" w:rsidRDefault="004B6866" w:rsidP="004B6866">
      <w:pPr>
        <w:jc w:val="center"/>
        <w:rPr>
          <w:rFonts w:cstheme="minorHAnsi"/>
          <w:bCs/>
          <w:sz w:val="28"/>
          <w:szCs w:val="28"/>
        </w:rPr>
      </w:pPr>
    </w:p>
    <w:p w14:paraId="4176F09E" w14:textId="3A950546" w:rsidR="004B6866" w:rsidRDefault="00BC03E3" w:rsidP="00BC03E3">
      <w:pPr>
        <w:jc w:val="center"/>
        <w:rPr>
          <w:rFonts w:cstheme="minorHAnsi"/>
          <w:bCs/>
          <w:sz w:val="28"/>
          <w:szCs w:val="28"/>
        </w:rPr>
      </w:pPr>
      <w:r>
        <w:rPr>
          <w:rFonts w:cstheme="minorHAnsi"/>
          <w:bCs/>
          <w:sz w:val="28"/>
          <w:szCs w:val="28"/>
        </w:rPr>
        <w:t>EERD</w:t>
      </w:r>
    </w:p>
    <w:p w14:paraId="4D5948E1" w14:textId="6BB8771F" w:rsidR="004B6866" w:rsidRPr="004B6866" w:rsidRDefault="00BC03E3" w:rsidP="004B6866">
      <w:pPr>
        <w:spacing w:before="240" w:after="200"/>
        <w:jc w:val="center"/>
        <w:rPr>
          <w:bCs/>
          <w:sz w:val="28"/>
          <w:szCs w:val="28"/>
        </w:rPr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EBEBE4D" wp14:editId="401AA057">
                <wp:simplePos x="0" y="0"/>
                <wp:positionH relativeFrom="column">
                  <wp:posOffset>2222205</wp:posOffset>
                </wp:positionH>
                <wp:positionV relativeFrom="paragraph">
                  <wp:posOffset>3795823</wp:posOffset>
                </wp:positionV>
                <wp:extent cx="1212111" cy="299927"/>
                <wp:effectExtent l="0" t="0" r="26670" b="2413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12111" cy="299927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364BF6" id="Rectangle 3" o:spid="_x0000_s1026" style="position:absolute;margin-left:175pt;margin-top:298.9pt;width:95.45pt;height:23.6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" fillcolor="white [3212]" strokecolor="white [3212]" strokeweight="1pt"/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 wp14:anchorId="51D7C53A" wp14:editId="1E3712E7">
            <wp:simplePos x="0" y="0"/>
            <wp:positionH relativeFrom="margin">
              <wp:posOffset>-148856</wp:posOffset>
            </wp:positionH>
            <wp:positionV relativeFrom="paragraph">
              <wp:posOffset>221</wp:posOffset>
            </wp:positionV>
            <wp:extent cx="5943217" cy="4095750"/>
            <wp:effectExtent l="0" t="0" r="635" b="0"/>
            <wp:wrapSquare wrapText="bothSides"/>
            <wp:docPr id="45" name="image4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6.png"/>
                    <pic:cNvPicPr preferRelativeResize="0"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217" cy="4095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4B6866" w:rsidRPr="004B6866">
        <w:rPr>
          <w:bCs/>
          <w:sz w:val="28"/>
          <w:szCs w:val="28"/>
        </w:rPr>
        <w:t>Logical Table</w:t>
      </w:r>
    </w:p>
    <w:p w14:paraId="2625F14B" w14:textId="5A5930DA" w:rsidR="004B6866" w:rsidRPr="004B6866" w:rsidRDefault="004B6866" w:rsidP="004B6866">
      <w:pPr>
        <w:jc w:val="center"/>
        <w:rPr>
          <w:rFonts w:cstheme="minorHAnsi"/>
          <w:bCs/>
          <w:sz w:val="28"/>
          <w:szCs w:val="28"/>
        </w:rPr>
      </w:pPr>
      <w:ins w:id="2" w:author="Pratiksha Manandhar" w:date="2021-06-10T08:44:00Z">
        <w:r>
          <w:rPr>
            <w:noProof/>
          </w:rPr>
          <w:drawing>
            <wp:inline distT="114300" distB="114300" distL="114300" distR="114300" wp14:anchorId="39263A45" wp14:editId="0A964E86">
              <wp:extent cx="5910263" cy="3576790"/>
              <wp:effectExtent l="0" t="0" r="0" b="0"/>
              <wp:docPr id="41" name="image41.png"/>
              <wp:cNvGraphicFramePr/>
              <a:graphic xmlns:a="http://schemas.openxmlformats.org/drawingml/2006/main">
                <a:graphicData uri="http://schemas.openxmlformats.org/drawingml/2006/picture">
                  <pic:pic xmlns:pic="http://schemas.openxmlformats.org/drawingml/2006/picture">
                    <pic:nvPicPr>
                      <pic:cNvPr id="0" name="image41.png"/>
                      <pic:cNvPicPr preferRelativeResize="0"/>
                    </pic:nvPicPr>
                    <pic:blipFill>
                      <a:blip r:embed="rId7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5910263" cy="3576790"/>
                      </a:xfrm>
                      <a:prstGeom prst="rect">
                        <a:avLst/>
                      </a:prstGeom>
                      <a:ln/>
                    </pic:spPr>
                  </pic:pic>
                </a:graphicData>
              </a:graphic>
            </wp:inline>
          </w:drawing>
        </w:r>
      </w:ins>
    </w:p>
    <w:sectPr w:rsidR="004B6866" w:rsidRPr="004B686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6866"/>
    <w:rsid w:val="003D2B94"/>
    <w:rsid w:val="004B6866"/>
    <w:rsid w:val="00BC03E3"/>
    <w:rsid w:val="00CD4E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05210"/>
  <w15:chartTrackingRefBased/>
  <w15:docId w15:val="{592752A2-1D6B-4427-8863-F12C24FA81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22</Words>
  <Characters>132</Characters>
  <Application>Microsoft Office Word</Application>
  <DocSecurity>0</DocSecurity>
  <Lines>1</Lines>
  <Paragraphs>1</Paragraphs>
  <ScaleCrop>false</ScaleCrop>
  <Company/>
  <LinksUpToDate>false</LinksUpToDate>
  <CharactersWithSpaces>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Aayush</dc:creator>
  <cp:keywords/>
  <dc:description/>
  <cp:lastModifiedBy>Aayush</cp:lastModifiedBy>
  <cp:revision>3</cp:revision>
  <dcterms:created xsi:type="dcterms:W3CDTF">2021-07-02T12:53:00Z</dcterms:created>
  <dcterms:modified xsi:type="dcterms:W3CDTF">2021-07-03T07:10:00Z</dcterms:modified>
</cp:coreProperties>
</file>
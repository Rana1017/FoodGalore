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3E06" w14:textId="49920321" w:rsidR="00F37DCF" w:rsidRDefault="00D570B4" w:rsidP="00D570B4">
      <w:pPr>
        <w:jc w:val="center"/>
        <w:rPr>
          <w:sz w:val="56"/>
          <w:szCs w:val="56"/>
        </w:rPr>
      </w:pPr>
      <w:r w:rsidRPr="00D570B4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60495BF" wp14:editId="72F23628">
            <wp:simplePos x="0" y="0"/>
            <wp:positionH relativeFrom="column">
              <wp:posOffset>571500</wp:posOffset>
            </wp:positionH>
            <wp:positionV relativeFrom="paragraph">
              <wp:posOffset>940435</wp:posOffset>
            </wp:positionV>
            <wp:extent cx="4433570" cy="7285990"/>
            <wp:effectExtent l="0" t="0" r="5080" b="0"/>
            <wp:wrapSquare wrapText="bothSides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7285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570B4">
        <w:rPr>
          <w:sz w:val="56"/>
          <w:szCs w:val="56"/>
        </w:rPr>
        <w:t>Wireframe</w:t>
      </w:r>
    </w:p>
    <w:p w14:paraId="7813678C" w14:textId="1B785A13" w:rsidR="00D570B4" w:rsidRPr="00D570B4" w:rsidRDefault="00D570B4" w:rsidP="00D570B4">
      <w:pPr>
        <w:rPr>
          <w:sz w:val="56"/>
          <w:szCs w:val="56"/>
        </w:rPr>
      </w:pPr>
    </w:p>
    <w:p w14:paraId="73245A40" w14:textId="54A730CD" w:rsidR="00D570B4" w:rsidRPr="00D570B4" w:rsidRDefault="00D570B4" w:rsidP="00D570B4">
      <w:pPr>
        <w:rPr>
          <w:sz w:val="56"/>
          <w:szCs w:val="56"/>
        </w:rPr>
      </w:pPr>
    </w:p>
    <w:p w14:paraId="2D080383" w14:textId="277B86AB" w:rsidR="00D570B4" w:rsidRPr="00D570B4" w:rsidRDefault="00D570B4" w:rsidP="00D570B4">
      <w:pPr>
        <w:rPr>
          <w:sz w:val="56"/>
          <w:szCs w:val="56"/>
        </w:rPr>
      </w:pPr>
    </w:p>
    <w:p w14:paraId="48EA0BF0" w14:textId="55D8CA68" w:rsidR="00D570B4" w:rsidRPr="00D570B4" w:rsidRDefault="00D570B4" w:rsidP="00D570B4">
      <w:pPr>
        <w:rPr>
          <w:sz w:val="56"/>
          <w:szCs w:val="56"/>
        </w:rPr>
      </w:pPr>
    </w:p>
    <w:p w14:paraId="78D9D7E9" w14:textId="583D0792" w:rsidR="00D570B4" w:rsidRPr="00D570B4" w:rsidRDefault="00D570B4" w:rsidP="00D570B4">
      <w:pPr>
        <w:rPr>
          <w:sz w:val="56"/>
          <w:szCs w:val="56"/>
        </w:rPr>
      </w:pPr>
    </w:p>
    <w:p w14:paraId="385844AE" w14:textId="2D4F9C7B" w:rsidR="00D570B4" w:rsidRPr="00D570B4" w:rsidRDefault="00D570B4" w:rsidP="00D570B4">
      <w:pPr>
        <w:rPr>
          <w:sz w:val="56"/>
          <w:szCs w:val="56"/>
        </w:rPr>
      </w:pPr>
    </w:p>
    <w:p w14:paraId="6232E948" w14:textId="562C5DC0" w:rsidR="00D570B4" w:rsidRPr="00D570B4" w:rsidRDefault="00D570B4" w:rsidP="00D570B4">
      <w:pPr>
        <w:rPr>
          <w:sz w:val="56"/>
          <w:szCs w:val="56"/>
        </w:rPr>
      </w:pPr>
    </w:p>
    <w:p w14:paraId="7F156C7B" w14:textId="73EFB3CD" w:rsidR="00D570B4" w:rsidRPr="00D570B4" w:rsidRDefault="00D570B4" w:rsidP="00D570B4">
      <w:pPr>
        <w:rPr>
          <w:sz w:val="56"/>
          <w:szCs w:val="56"/>
        </w:rPr>
      </w:pPr>
    </w:p>
    <w:p w14:paraId="4DD1A8E5" w14:textId="7F4948E8" w:rsidR="00D570B4" w:rsidRPr="00D570B4" w:rsidRDefault="00D570B4" w:rsidP="00D570B4">
      <w:pPr>
        <w:rPr>
          <w:sz w:val="56"/>
          <w:szCs w:val="56"/>
        </w:rPr>
      </w:pPr>
    </w:p>
    <w:p w14:paraId="397EE5D1" w14:textId="54434E61" w:rsidR="00D570B4" w:rsidRPr="00D570B4" w:rsidRDefault="00D570B4" w:rsidP="00D570B4">
      <w:pPr>
        <w:rPr>
          <w:sz w:val="56"/>
          <w:szCs w:val="56"/>
        </w:rPr>
      </w:pPr>
    </w:p>
    <w:p w14:paraId="3522B5B5" w14:textId="0FA1ABC3" w:rsidR="00D570B4" w:rsidRPr="00D570B4" w:rsidRDefault="00D570B4" w:rsidP="00D570B4">
      <w:pPr>
        <w:rPr>
          <w:sz w:val="56"/>
          <w:szCs w:val="56"/>
        </w:rPr>
      </w:pPr>
    </w:p>
    <w:p w14:paraId="4847047F" w14:textId="67845FDD" w:rsidR="00D570B4" w:rsidRDefault="00D570B4" w:rsidP="00D570B4">
      <w:pPr>
        <w:rPr>
          <w:sz w:val="56"/>
          <w:szCs w:val="56"/>
        </w:rPr>
      </w:pPr>
    </w:p>
    <w:p w14:paraId="5C5E986B" w14:textId="340A39BB" w:rsidR="00D570B4" w:rsidRDefault="00D570B4" w:rsidP="00D570B4">
      <w:pPr>
        <w:rPr>
          <w:sz w:val="56"/>
          <w:szCs w:val="56"/>
        </w:rPr>
      </w:pPr>
    </w:p>
    <w:p w14:paraId="085AEEB7" w14:textId="77777777" w:rsidR="00D570B4" w:rsidRDefault="00D570B4" w:rsidP="00D570B4">
      <w:pPr>
        <w:rPr>
          <w:sz w:val="56"/>
          <w:szCs w:val="56"/>
        </w:rPr>
      </w:pPr>
    </w:p>
    <w:p w14:paraId="2E68C179" w14:textId="485137FE" w:rsidR="00D570B4" w:rsidRDefault="00D570B4" w:rsidP="00D570B4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4CEE8" wp14:editId="4F10CBCC">
            <wp:simplePos x="0" y="0"/>
            <wp:positionH relativeFrom="column">
              <wp:posOffset>104775</wp:posOffset>
            </wp:positionH>
            <wp:positionV relativeFrom="paragraph">
              <wp:posOffset>452755</wp:posOffset>
            </wp:positionV>
            <wp:extent cx="5943600" cy="7203631"/>
            <wp:effectExtent l="0" t="0" r="0" b="0"/>
            <wp:wrapSquare wrapText="bothSides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3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559440" w14:textId="2A83910D" w:rsidR="00D570B4" w:rsidRDefault="00D570B4" w:rsidP="00D570B4">
      <w:pPr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23BB0F" wp14:editId="6FA00425">
            <wp:simplePos x="0" y="0"/>
            <wp:positionH relativeFrom="column">
              <wp:posOffset>561975</wp:posOffset>
            </wp:positionH>
            <wp:positionV relativeFrom="paragraph">
              <wp:posOffset>0</wp:posOffset>
            </wp:positionV>
            <wp:extent cx="3632835" cy="3381375"/>
            <wp:effectExtent l="0" t="0" r="5715" b="9525"/>
            <wp:wrapSquare wrapText="bothSides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22244A" w14:textId="2DE6C4BF" w:rsidR="00D570B4" w:rsidRPr="00D570B4" w:rsidRDefault="00D570B4" w:rsidP="00D570B4">
      <w:pPr>
        <w:rPr>
          <w:sz w:val="56"/>
          <w:szCs w:val="56"/>
        </w:rPr>
      </w:pPr>
    </w:p>
    <w:p w14:paraId="4A34C6C3" w14:textId="40BA5BE4" w:rsidR="00D570B4" w:rsidRPr="00D570B4" w:rsidRDefault="00D570B4" w:rsidP="00D570B4">
      <w:pPr>
        <w:rPr>
          <w:sz w:val="56"/>
          <w:szCs w:val="56"/>
        </w:rPr>
      </w:pPr>
    </w:p>
    <w:p w14:paraId="2AC76FBF" w14:textId="53D2487F" w:rsidR="00D570B4" w:rsidRPr="00D570B4" w:rsidRDefault="00D570B4" w:rsidP="00D570B4">
      <w:pPr>
        <w:rPr>
          <w:sz w:val="56"/>
          <w:szCs w:val="56"/>
        </w:rPr>
      </w:pPr>
    </w:p>
    <w:p w14:paraId="45B6DDF7" w14:textId="0F529AA1" w:rsidR="00D570B4" w:rsidRPr="00D570B4" w:rsidRDefault="00D570B4" w:rsidP="00D570B4">
      <w:pPr>
        <w:rPr>
          <w:sz w:val="56"/>
          <w:szCs w:val="56"/>
        </w:rPr>
      </w:pPr>
    </w:p>
    <w:p w14:paraId="05C469F4" w14:textId="419D9970" w:rsidR="00D570B4" w:rsidRPr="00D570B4" w:rsidRDefault="00D570B4" w:rsidP="00D570B4">
      <w:pPr>
        <w:rPr>
          <w:sz w:val="56"/>
          <w:szCs w:val="56"/>
        </w:rPr>
      </w:pPr>
    </w:p>
    <w:p w14:paraId="2C433024" w14:textId="4863FF36" w:rsidR="00D570B4" w:rsidRDefault="00D570B4" w:rsidP="00D570B4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7C32A9" wp14:editId="0CCC7D4F">
            <wp:simplePos x="0" y="0"/>
            <wp:positionH relativeFrom="column">
              <wp:posOffset>114300</wp:posOffset>
            </wp:positionH>
            <wp:positionV relativeFrom="paragraph">
              <wp:posOffset>56515</wp:posOffset>
            </wp:positionV>
            <wp:extent cx="4401820" cy="4690745"/>
            <wp:effectExtent l="0" t="0" r="0" b="0"/>
            <wp:wrapSquare wrapText="bothSides"/>
            <wp:docPr id="47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469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32E1B4" w14:textId="1BEFFC2C" w:rsidR="00D570B4" w:rsidRDefault="00D570B4" w:rsidP="00D570B4">
      <w:pPr>
        <w:tabs>
          <w:tab w:val="left" w:pos="1530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60A9D300" w14:textId="6E10933B" w:rsidR="00D570B4" w:rsidRDefault="00D570B4" w:rsidP="00D570B4">
      <w:pPr>
        <w:tabs>
          <w:tab w:val="left" w:pos="1530"/>
        </w:tabs>
        <w:rPr>
          <w:sz w:val="56"/>
          <w:szCs w:val="56"/>
        </w:rPr>
      </w:pPr>
    </w:p>
    <w:p w14:paraId="0CED3A12" w14:textId="03D96CEE" w:rsidR="00D570B4" w:rsidRDefault="00D570B4" w:rsidP="00D570B4">
      <w:pPr>
        <w:tabs>
          <w:tab w:val="left" w:pos="1530"/>
        </w:tabs>
        <w:rPr>
          <w:sz w:val="56"/>
          <w:szCs w:val="56"/>
        </w:rPr>
      </w:pPr>
    </w:p>
    <w:p w14:paraId="47349644" w14:textId="47758432" w:rsidR="00D570B4" w:rsidRDefault="00D570B4" w:rsidP="00D570B4">
      <w:pPr>
        <w:tabs>
          <w:tab w:val="left" w:pos="1530"/>
        </w:tabs>
        <w:rPr>
          <w:sz w:val="56"/>
          <w:szCs w:val="56"/>
        </w:rPr>
      </w:pPr>
    </w:p>
    <w:p w14:paraId="025D55AC" w14:textId="51AC635A" w:rsidR="00D570B4" w:rsidRDefault="00D570B4" w:rsidP="00D570B4">
      <w:pPr>
        <w:tabs>
          <w:tab w:val="left" w:pos="1530"/>
        </w:tabs>
        <w:rPr>
          <w:sz w:val="56"/>
          <w:szCs w:val="56"/>
        </w:rPr>
      </w:pPr>
    </w:p>
    <w:p w14:paraId="5D6C528E" w14:textId="1FA800C8" w:rsidR="00D570B4" w:rsidRDefault="00D570B4" w:rsidP="00D570B4">
      <w:pPr>
        <w:tabs>
          <w:tab w:val="left" w:pos="1530"/>
        </w:tabs>
        <w:rPr>
          <w:sz w:val="56"/>
          <w:szCs w:val="56"/>
        </w:rPr>
      </w:pPr>
    </w:p>
    <w:p w14:paraId="0B32C16A" w14:textId="3532C14C" w:rsidR="00D570B4" w:rsidRDefault="00D570B4" w:rsidP="00D570B4">
      <w:pPr>
        <w:tabs>
          <w:tab w:val="left" w:pos="1530"/>
        </w:tabs>
        <w:rPr>
          <w:sz w:val="56"/>
          <w:szCs w:val="56"/>
        </w:rPr>
      </w:pPr>
    </w:p>
    <w:p w14:paraId="772E4684" w14:textId="141FDEBE" w:rsidR="00D570B4" w:rsidRDefault="00D570B4" w:rsidP="00D570B4">
      <w:pPr>
        <w:tabs>
          <w:tab w:val="left" w:pos="1530"/>
        </w:tabs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06A465" wp14:editId="58B64FB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314950" cy="5057775"/>
            <wp:effectExtent l="0" t="0" r="0" b="9525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5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B0D4E6" w14:textId="6E7C9501" w:rsidR="00D570B4" w:rsidRPr="00D570B4" w:rsidRDefault="00D570B4" w:rsidP="00D570B4">
      <w:pPr>
        <w:rPr>
          <w:sz w:val="56"/>
          <w:szCs w:val="56"/>
        </w:rPr>
      </w:pPr>
    </w:p>
    <w:p w14:paraId="3C6D3283" w14:textId="44379BD7" w:rsidR="00D570B4" w:rsidRPr="00D570B4" w:rsidRDefault="00D570B4" w:rsidP="00D570B4">
      <w:pPr>
        <w:rPr>
          <w:sz w:val="56"/>
          <w:szCs w:val="56"/>
        </w:rPr>
      </w:pPr>
    </w:p>
    <w:p w14:paraId="24624F30" w14:textId="6A84B43C" w:rsidR="00D570B4" w:rsidRPr="00D570B4" w:rsidRDefault="00D570B4" w:rsidP="00D570B4">
      <w:pPr>
        <w:rPr>
          <w:sz w:val="56"/>
          <w:szCs w:val="56"/>
        </w:rPr>
      </w:pPr>
    </w:p>
    <w:p w14:paraId="00034CCC" w14:textId="19A5F046" w:rsidR="00D570B4" w:rsidRPr="00D570B4" w:rsidRDefault="00D570B4" w:rsidP="00D570B4">
      <w:pPr>
        <w:rPr>
          <w:sz w:val="56"/>
          <w:szCs w:val="56"/>
        </w:rPr>
      </w:pPr>
    </w:p>
    <w:p w14:paraId="0DFF6FD2" w14:textId="1B718A0B" w:rsidR="00D570B4" w:rsidRPr="00D570B4" w:rsidRDefault="00D570B4" w:rsidP="00D570B4">
      <w:pPr>
        <w:rPr>
          <w:sz w:val="56"/>
          <w:szCs w:val="56"/>
        </w:rPr>
      </w:pPr>
    </w:p>
    <w:p w14:paraId="6DC99369" w14:textId="6929094F" w:rsidR="00D570B4" w:rsidRPr="00D570B4" w:rsidRDefault="00D570B4" w:rsidP="00D570B4">
      <w:pPr>
        <w:rPr>
          <w:sz w:val="56"/>
          <w:szCs w:val="56"/>
        </w:rPr>
      </w:pPr>
    </w:p>
    <w:p w14:paraId="6656FBFB" w14:textId="320DB5AF" w:rsidR="00D570B4" w:rsidRPr="00D570B4" w:rsidRDefault="00D570B4" w:rsidP="00D570B4">
      <w:pPr>
        <w:rPr>
          <w:sz w:val="56"/>
          <w:szCs w:val="56"/>
        </w:rPr>
      </w:pPr>
    </w:p>
    <w:p w14:paraId="52FFCAD2" w14:textId="3A14C8BC" w:rsidR="00D570B4" w:rsidRPr="00D570B4" w:rsidRDefault="00D570B4" w:rsidP="00D570B4">
      <w:pPr>
        <w:rPr>
          <w:sz w:val="56"/>
          <w:szCs w:val="56"/>
        </w:rPr>
      </w:pPr>
    </w:p>
    <w:p w14:paraId="4A65A418" w14:textId="385517B8" w:rsidR="00D570B4" w:rsidRDefault="00D570B4" w:rsidP="00D570B4">
      <w:pPr>
        <w:rPr>
          <w:sz w:val="56"/>
          <w:szCs w:val="56"/>
        </w:rPr>
      </w:pPr>
    </w:p>
    <w:p w14:paraId="3D16E61A" w14:textId="77777777" w:rsidR="00D570B4" w:rsidRDefault="00D570B4" w:rsidP="00D570B4">
      <w:pPr>
        <w:ind w:firstLine="720"/>
        <w:rPr>
          <w:sz w:val="56"/>
          <w:szCs w:val="56"/>
        </w:rPr>
      </w:pPr>
    </w:p>
    <w:p w14:paraId="4FEDD1CE" w14:textId="77777777" w:rsidR="00D570B4" w:rsidRDefault="00D570B4" w:rsidP="00D570B4">
      <w:pPr>
        <w:ind w:firstLine="720"/>
        <w:rPr>
          <w:noProof/>
        </w:rPr>
      </w:pPr>
    </w:p>
    <w:p w14:paraId="0746527D" w14:textId="77777777" w:rsidR="00D570B4" w:rsidRDefault="00D570B4" w:rsidP="00D570B4">
      <w:pPr>
        <w:ind w:firstLine="720"/>
        <w:rPr>
          <w:sz w:val="56"/>
          <w:szCs w:val="56"/>
        </w:rPr>
      </w:pPr>
    </w:p>
    <w:p w14:paraId="7137D0E8" w14:textId="77777777" w:rsidR="00D570B4" w:rsidRDefault="00D570B4" w:rsidP="00D570B4">
      <w:pPr>
        <w:ind w:firstLine="720"/>
        <w:rPr>
          <w:sz w:val="56"/>
          <w:szCs w:val="56"/>
        </w:rPr>
      </w:pPr>
    </w:p>
    <w:p w14:paraId="5A4A7DEF" w14:textId="77777777" w:rsidR="00D570B4" w:rsidRDefault="00D570B4" w:rsidP="00D570B4">
      <w:pPr>
        <w:ind w:firstLine="720"/>
        <w:rPr>
          <w:sz w:val="56"/>
          <w:szCs w:val="56"/>
        </w:rPr>
      </w:pPr>
    </w:p>
    <w:p w14:paraId="5B39CDE7" w14:textId="14F7A266" w:rsidR="00D570B4" w:rsidRDefault="00D570B4" w:rsidP="00D570B4">
      <w:pPr>
        <w:ind w:firstLine="720"/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566BA28" wp14:editId="6B50DA61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4914900" cy="8896350"/>
            <wp:effectExtent l="0" t="0" r="0" b="0"/>
            <wp:wrapSquare wrapText="bothSides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89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715FF3" w14:textId="77777777" w:rsidR="00D570B4" w:rsidRDefault="00D570B4" w:rsidP="00D570B4">
      <w:pPr>
        <w:ind w:firstLine="720"/>
        <w:rPr>
          <w:sz w:val="56"/>
          <w:szCs w:val="56"/>
        </w:rPr>
      </w:pPr>
    </w:p>
    <w:p w14:paraId="442F84CF" w14:textId="77777777" w:rsidR="00D570B4" w:rsidRDefault="00D570B4" w:rsidP="00D570B4">
      <w:pPr>
        <w:ind w:firstLine="720"/>
        <w:rPr>
          <w:sz w:val="56"/>
          <w:szCs w:val="56"/>
        </w:rPr>
      </w:pPr>
    </w:p>
    <w:p w14:paraId="1753B2E0" w14:textId="3C920969" w:rsidR="00D570B4" w:rsidRDefault="00D570B4" w:rsidP="00D570B4">
      <w:pPr>
        <w:ind w:firstLine="720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8FE4F7" wp14:editId="497FE1BA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731200" cy="5105400"/>
            <wp:effectExtent l="0" t="0" r="3175" b="0"/>
            <wp:wrapSquare wrapText="bothSides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F25350" w14:textId="6AA8769A" w:rsidR="00D570B4" w:rsidRDefault="00D570B4" w:rsidP="00D570B4">
      <w:pPr>
        <w:ind w:firstLine="720"/>
        <w:rPr>
          <w:sz w:val="56"/>
          <w:szCs w:val="56"/>
        </w:rPr>
      </w:pPr>
    </w:p>
    <w:p w14:paraId="5300B4DE" w14:textId="77777777" w:rsidR="00D570B4" w:rsidRDefault="00D570B4" w:rsidP="00D570B4">
      <w:pPr>
        <w:ind w:firstLine="720"/>
        <w:rPr>
          <w:sz w:val="56"/>
          <w:szCs w:val="56"/>
        </w:rPr>
      </w:pPr>
    </w:p>
    <w:p w14:paraId="53AE1A13" w14:textId="77777777" w:rsidR="00D570B4" w:rsidRDefault="00D570B4" w:rsidP="00D570B4">
      <w:pPr>
        <w:ind w:firstLine="720"/>
        <w:rPr>
          <w:sz w:val="56"/>
          <w:szCs w:val="56"/>
        </w:rPr>
      </w:pPr>
    </w:p>
    <w:p w14:paraId="337BB002" w14:textId="5D279C90" w:rsidR="00D570B4" w:rsidRDefault="00D570B4" w:rsidP="00D570B4">
      <w:pPr>
        <w:ind w:firstLine="720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8BD917" wp14:editId="4C2402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200" cy="5410200"/>
            <wp:effectExtent l="0" t="0" r="3175" b="0"/>
            <wp:wrapSquare wrapText="bothSides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662A6" w14:textId="3F0C27F7" w:rsidR="00D570B4" w:rsidRDefault="00D570B4" w:rsidP="00D570B4">
      <w:pPr>
        <w:ind w:firstLine="720"/>
        <w:rPr>
          <w:sz w:val="56"/>
          <w:szCs w:val="56"/>
        </w:rPr>
      </w:pPr>
    </w:p>
    <w:p w14:paraId="50661395" w14:textId="770A27B2" w:rsidR="00D570B4" w:rsidRDefault="00D570B4" w:rsidP="00D570B4">
      <w:pPr>
        <w:ind w:firstLine="720"/>
        <w:rPr>
          <w:sz w:val="56"/>
          <w:szCs w:val="56"/>
        </w:rPr>
      </w:pPr>
    </w:p>
    <w:p w14:paraId="5BA1DF6F" w14:textId="2A9EC3D0" w:rsidR="00D570B4" w:rsidRDefault="00D570B4" w:rsidP="00D570B4">
      <w:pPr>
        <w:ind w:firstLine="720"/>
        <w:rPr>
          <w:sz w:val="56"/>
          <w:szCs w:val="56"/>
        </w:rPr>
      </w:pPr>
      <w:ins w:id="0" w:author="Pratiksha Manandhar" w:date="2021-06-10T08:38:00Z">
        <w:r>
          <w:rPr>
            <w:noProof/>
          </w:rPr>
          <w:lastRenderedPageBreak/>
          <w:drawing>
            <wp:anchor distT="0" distB="0" distL="114300" distR="114300" simplePos="0" relativeHeight="251666432" behindDoc="0" locked="0" layoutInCell="1" allowOverlap="1" wp14:anchorId="39776811" wp14:editId="437FF86B">
              <wp:simplePos x="0" y="0"/>
              <wp:positionH relativeFrom="column">
                <wp:posOffset>895350</wp:posOffset>
              </wp:positionH>
              <wp:positionV relativeFrom="paragraph">
                <wp:posOffset>342900</wp:posOffset>
              </wp:positionV>
              <wp:extent cx="4019550" cy="4000500"/>
              <wp:effectExtent l="0" t="0" r="0" b="0"/>
              <wp:wrapSquare wrapText="bothSides"/>
              <wp:docPr id="46" name="image4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5.png"/>
                      <pic:cNvPicPr preferRelativeResize="0"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9550" cy="400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ins>
    </w:p>
    <w:p w14:paraId="2AAFB723" w14:textId="1D78493F" w:rsidR="00D570B4" w:rsidRDefault="00D570B4" w:rsidP="00D570B4">
      <w:pPr>
        <w:ind w:firstLine="720"/>
        <w:rPr>
          <w:sz w:val="56"/>
          <w:szCs w:val="56"/>
        </w:rPr>
      </w:pPr>
    </w:p>
    <w:p w14:paraId="658A94F3" w14:textId="65D74E13" w:rsidR="00D570B4" w:rsidRDefault="00D570B4" w:rsidP="00D570B4">
      <w:pPr>
        <w:ind w:firstLine="720"/>
        <w:rPr>
          <w:sz w:val="56"/>
          <w:szCs w:val="56"/>
        </w:rPr>
      </w:pPr>
    </w:p>
    <w:p w14:paraId="0FDB18EE" w14:textId="11209B85" w:rsidR="00D570B4" w:rsidRPr="00D570B4" w:rsidRDefault="00D570B4" w:rsidP="00D570B4">
      <w:pPr>
        <w:rPr>
          <w:sz w:val="56"/>
          <w:szCs w:val="56"/>
        </w:rPr>
      </w:pPr>
    </w:p>
    <w:p w14:paraId="2AFB08B2" w14:textId="7B896429" w:rsidR="00D570B4" w:rsidRPr="00D570B4" w:rsidRDefault="00D570B4" w:rsidP="00D570B4">
      <w:pPr>
        <w:rPr>
          <w:sz w:val="56"/>
          <w:szCs w:val="56"/>
        </w:rPr>
      </w:pPr>
    </w:p>
    <w:p w14:paraId="60D46E61" w14:textId="509B783F" w:rsidR="00D570B4" w:rsidRPr="00D570B4" w:rsidRDefault="00D570B4" w:rsidP="00D570B4">
      <w:pPr>
        <w:rPr>
          <w:sz w:val="56"/>
          <w:szCs w:val="56"/>
        </w:rPr>
      </w:pPr>
    </w:p>
    <w:p w14:paraId="7760F023" w14:textId="5CE95417" w:rsidR="00D570B4" w:rsidRPr="00D570B4" w:rsidRDefault="00D570B4" w:rsidP="00D570B4">
      <w:pPr>
        <w:rPr>
          <w:sz w:val="56"/>
          <w:szCs w:val="56"/>
        </w:rPr>
      </w:pPr>
    </w:p>
    <w:p w14:paraId="7E4BED6A" w14:textId="41DFED66" w:rsidR="00D570B4" w:rsidRDefault="00D570B4" w:rsidP="00D570B4">
      <w:pPr>
        <w:rPr>
          <w:sz w:val="56"/>
          <w:szCs w:val="56"/>
        </w:rPr>
      </w:pPr>
    </w:p>
    <w:p w14:paraId="46A33F7D" w14:textId="7FC78BA7" w:rsidR="00D570B4" w:rsidRPr="00D570B4" w:rsidRDefault="00D570B4" w:rsidP="00D570B4">
      <w:pPr>
        <w:jc w:val="center"/>
        <w:rPr>
          <w:sz w:val="56"/>
          <w:szCs w:val="56"/>
        </w:rPr>
      </w:pPr>
      <w:ins w:id="1" w:author="Pratiksha Manandhar" w:date="2021-06-10T08:38:00Z">
        <w:r>
          <w:rPr>
            <w:noProof/>
          </w:rPr>
          <w:drawing>
            <wp:inline distT="114300" distB="114300" distL="114300" distR="114300" wp14:anchorId="25457F6E" wp14:editId="763658E1">
              <wp:extent cx="5781675" cy="3562350"/>
              <wp:effectExtent l="0" t="0" r="0" b="0"/>
              <wp:docPr id="35" name="image3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6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675" cy="35623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sectPr w:rsidR="00D570B4" w:rsidRPr="00D5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B9C9C" w14:textId="77777777" w:rsidR="008F1C74" w:rsidRDefault="008F1C74" w:rsidP="00D570B4">
      <w:pPr>
        <w:spacing w:after="0" w:line="240" w:lineRule="auto"/>
      </w:pPr>
      <w:r>
        <w:separator/>
      </w:r>
    </w:p>
  </w:endnote>
  <w:endnote w:type="continuationSeparator" w:id="0">
    <w:p w14:paraId="7C250777" w14:textId="77777777" w:rsidR="008F1C74" w:rsidRDefault="008F1C74" w:rsidP="00D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D05D3" w14:textId="77777777" w:rsidR="008F1C74" w:rsidRDefault="008F1C74" w:rsidP="00D570B4">
      <w:pPr>
        <w:spacing w:after="0" w:line="240" w:lineRule="auto"/>
      </w:pPr>
      <w:r>
        <w:separator/>
      </w:r>
    </w:p>
  </w:footnote>
  <w:footnote w:type="continuationSeparator" w:id="0">
    <w:p w14:paraId="52BBE047" w14:textId="77777777" w:rsidR="008F1C74" w:rsidRDefault="008F1C74" w:rsidP="00D57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B4"/>
    <w:rsid w:val="003A06EC"/>
    <w:rsid w:val="008F1C74"/>
    <w:rsid w:val="00B1112C"/>
    <w:rsid w:val="00D570B4"/>
    <w:rsid w:val="00F3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E259"/>
  <w15:chartTrackingRefBased/>
  <w15:docId w15:val="{941ED962-F48B-4CEE-82F8-47145748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B4"/>
  </w:style>
  <w:style w:type="paragraph" w:styleId="Footer">
    <w:name w:val="footer"/>
    <w:basedOn w:val="Normal"/>
    <w:link w:val="FooterChar"/>
    <w:uiPriority w:val="99"/>
    <w:unhideWhenUsed/>
    <w:rsid w:val="00D57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2</cp:revision>
  <dcterms:created xsi:type="dcterms:W3CDTF">2021-07-02T12:40:00Z</dcterms:created>
  <dcterms:modified xsi:type="dcterms:W3CDTF">2021-07-02T12:48:00Z</dcterms:modified>
</cp:coreProperties>
</file>